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D2890" w14:textId="3474DDA8" w:rsidR="006D65B3" w:rsidRPr="00A37585" w:rsidRDefault="006D65B3" w:rsidP="006D65B3">
      <w:pPr>
        <w:jc w:val="center"/>
        <w:rPr>
          <w:rFonts w:ascii="Times New Roman" w:hAnsi="Times New Roman" w:cs="Times New Roman" w:hint="eastAsia"/>
          <w:b/>
          <w:bCs/>
          <w:sz w:val="32"/>
          <w:szCs w:val="32"/>
        </w:rPr>
      </w:pPr>
      <w:r w:rsidRPr="00A37585">
        <w:rPr>
          <w:rFonts w:ascii="Times New Roman" w:hAnsi="Times New Roman" w:cs="Times New Roman"/>
          <w:b/>
          <w:bCs/>
          <w:sz w:val="32"/>
          <w:szCs w:val="32"/>
        </w:rPr>
        <w:t>Group</w:t>
      </w:r>
      <w:r w:rsidRPr="00A37585">
        <w:rPr>
          <w:rFonts w:ascii="Times New Roman" w:hAnsi="Times New Roman" w:cs="Times New Roman"/>
          <w:b/>
          <w:bCs/>
          <w:sz w:val="32"/>
          <w:szCs w:val="32"/>
        </w:rPr>
        <w:t>：</w:t>
      </w:r>
      <w:r w:rsidRPr="00A37585">
        <w:rPr>
          <w:rFonts w:ascii="Times New Roman" w:hAnsi="Times New Roman" w:cs="Times New Roman"/>
          <w:b/>
          <w:bCs/>
          <w:sz w:val="32"/>
          <w:szCs w:val="32"/>
        </w:rPr>
        <w:t>Math Problem Generation</w:t>
      </w:r>
    </w:p>
    <w:p w14:paraId="06A56BFB" w14:textId="77777777" w:rsidR="006D65B3" w:rsidRPr="00A37585" w:rsidRDefault="006D65B3" w:rsidP="006D65B3">
      <w:pPr>
        <w:pStyle w:val="1"/>
        <w:spacing w:line="360" w:lineRule="auto"/>
        <w:jc w:val="center"/>
        <w:rPr>
          <w:rFonts w:eastAsiaTheme="minorEastAsia"/>
          <w:sz w:val="32"/>
          <w:szCs w:val="32"/>
          <w:u w:val="none"/>
          <w:lang w:eastAsia="zh-CN"/>
        </w:rPr>
      </w:pPr>
      <w:r w:rsidRPr="00A37585">
        <w:rPr>
          <w:rFonts w:eastAsiaTheme="minorEastAsia"/>
          <w:sz w:val="32"/>
          <w:szCs w:val="32"/>
          <w:u w:val="none"/>
          <w:lang w:eastAsia="zh-CN"/>
        </w:rPr>
        <w:t xml:space="preserve">  </w:t>
      </w:r>
      <w:proofErr w:type="spellStart"/>
      <w:r w:rsidRPr="00A37585">
        <w:rPr>
          <w:rFonts w:eastAsiaTheme="minorEastAsia"/>
          <w:sz w:val="32"/>
          <w:szCs w:val="32"/>
          <w:lang w:eastAsia="zh-CN"/>
        </w:rPr>
        <w:t>RuiJie</w:t>
      </w:r>
      <w:proofErr w:type="spellEnd"/>
      <w:r w:rsidRPr="00A37585">
        <w:rPr>
          <w:rFonts w:eastAsiaTheme="minorEastAsia"/>
          <w:sz w:val="32"/>
          <w:szCs w:val="32"/>
          <w:lang w:eastAsia="zh-CN"/>
        </w:rPr>
        <w:t xml:space="preserve"> Hu</w:t>
      </w:r>
      <w:r w:rsidRPr="00A37585">
        <w:rPr>
          <w:rFonts w:eastAsia="Times New Roman"/>
          <w:sz w:val="32"/>
          <w:szCs w:val="32"/>
        </w:rPr>
        <w:t>, Oliveira</w:t>
      </w:r>
      <w:r w:rsidRPr="00A37585">
        <w:rPr>
          <w:rFonts w:eastAsia="Times New Roman"/>
          <w:sz w:val="32"/>
          <w:szCs w:val="32"/>
          <w:u w:val="none"/>
        </w:rPr>
        <w:t xml:space="preserve"> </w:t>
      </w:r>
      <w:r w:rsidRPr="00A37585">
        <w:rPr>
          <w:rFonts w:eastAsiaTheme="minorEastAsia"/>
          <w:sz w:val="32"/>
          <w:szCs w:val="32"/>
          <w:u w:val="none"/>
          <w:lang w:eastAsia="zh-CN"/>
        </w:rPr>
        <w:t xml:space="preserve">  </w:t>
      </w:r>
      <w:proofErr w:type="spellStart"/>
      <w:r w:rsidRPr="00A37585">
        <w:rPr>
          <w:rFonts w:eastAsia="Times New Roman"/>
          <w:sz w:val="32"/>
          <w:szCs w:val="32"/>
        </w:rPr>
        <w:t>ZheYuan</w:t>
      </w:r>
      <w:proofErr w:type="spellEnd"/>
      <w:r w:rsidRPr="00A37585">
        <w:rPr>
          <w:rFonts w:eastAsia="Times New Roman"/>
          <w:sz w:val="32"/>
          <w:szCs w:val="32"/>
        </w:rPr>
        <w:t xml:space="preserve"> Z</w:t>
      </w:r>
      <w:r w:rsidRPr="00A37585">
        <w:rPr>
          <w:rFonts w:eastAsiaTheme="minorEastAsia"/>
          <w:sz w:val="32"/>
          <w:szCs w:val="32"/>
          <w:lang w:eastAsia="zh-CN"/>
        </w:rPr>
        <w:t>hang</w:t>
      </w:r>
      <w:r w:rsidRPr="00A37585">
        <w:rPr>
          <w:rFonts w:eastAsia="Times New Roman"/>
          <w:sz w:val="32"/>
          <w:szCs w:val="32"/>
        </w:rPr>
        <w:t xml:space="preserve">, </w:t>
      </w:r>
      <w:proofErr w:type="spellStart"/>
      <w:r w:rsidRPr="00A37585">
        <w:rPr>
          <w:rFonts w:eastAsiaTheme="minorEastAsia"/>
          <w:sz w:val="32"/>
          <w:szCs w:val="32"/>
          <w:lang w:eastAsia="zh-CN"/>
        </w:rPr>
        <w:t>Blitzo</w:t>
      </w:r>
      <w:proofErr w:type="spellEnd"/>
    </w:p>
    <w:p w14:paraId="132C25B2" w14:textId="77777777" w:rsidR="006D65B3" w:rsidRPr="00A37585" w:rsidRDefault="006D65B3" w:rsidP="006D65B3">
      <w:pPr>
        <w:pStyle w:val="1"/>
        <w:spacing w:line="360" w:lineRule="auto"/>
        <w:jc w:val="center"/>
        <w:rPr>
          <w:rFonts w:eastAsia="Times New Roman"/>
          <w:sz w:val="32"/>
          <w:szCs w:val="32"/>
          <w:u w:val="none"/>
        </w:rPr>
      </w:pPr>
      <w:r w:rsidRPr="00A37585">
        <w:rPr>
          <w:rFonts w:eastAsia="Times New Roman"/>
          <w:sz w:val="32"/>
          <w:szCs w:val="32"/>
          <w:u w:val="none"/>
        </w:rPr>
        <w:t>(Student ID 2130026046) (</w:t>
      </w:r>
      <w:bookmarkStart w:id="0" w:name="_Hlk183227087"/>
      <w:r w:rsidRPr="00A37585">
        <w:rPr>
          <w:rFonts w:eastAsia="Times New Roman"/>
          <w:sz w:val="32"/>
          <w:szCs w:val="32"/>
          <w:u w:val="none"/>
        </w:rPr>
        <w:t>Student ID</w:t>
      </w:r>
      <w:bookmarkEnd w:id="0"/>
      <w:r w:rsidRPr="00A37585">
        <w:rPr>
          <w:rFonts w:eastAsia="Times New Roman"/>
          <w:sz w:val="32"/>
          <w:szCs w:val="32"/>
          <w:u w:val="none"/>
        </w:rPr>
        <w:t xml:space="preserve"> 2130026206)</w:t>
      </w:r>
    </w:p>
    <w:p w14:paraId="1DA0D76E" w14:textId="77777777" w:rsidR="006D65B3" w:rsidRPr="00A37585" w:rsidRDefault="006D65B3" w:rsidP="006D65B3">
      <w:pPr>
        <w:jc w:val="center"/>
        <w:rPr>
          <w:rFonts w:ascii="Times New Roman" w:hAnsi="Times New Roman" w:cs="Times New Roman"/>
        </w:rPr>
      </w:pPr>
    </w:p>
    <w:p w14:paraId="76F80DBE" w14:textId="77777777" w:rsidR="006D65B3" w:rsidRPr="00A37585" w:rsidRDefault="006D65B3" w:rsidP="006D65B3">
      <w:pPr>
        <w:jc w:val="center"/>
        <w:rPr>
          <w:rFonts w:ascii="Times New Roman" w:hAnsi="Times New Roman" w:cs="Times New Roman"/>
        </w:rPr>
      </w:pPr>
    </w:p>
    <w:p w14:paraId="47606C1B" w14:textId="710C385B" w:rsidR="006D65B3" w:rsidRPr="00A37585" w:rsidRDefault="007A22E5" w:rsidP="006D65B3">
      <w:pPr>
        <w:jc w:val="center"/>
        <w:rPr>
          <w:rFonts w:ascii="Times New Roman" w:hAnsi="Times New Roman" w:cs="Times New Roman"/>
        </w:rPr>
      </w:pPr>
      <w:r w:rsidRPr="00A37585">
        <w:rPr>
          <w:rFonts w:ascii="Times New Roman" w:hAnsi="Times New Roman" w:cs="Times New Roman"/>
        </w:rPr>
        <w:t>abstract</w:t>
      </w:r>
    </w:p>
    <w:p w14:paraId="78580E9D" w14:textId="296ABEB0" w:rsidR="00FF6C64" w:rsidRPr="00A37585" w:rsidRDefault="00FF6C64" w:rsidP="00FF6C64">
      <w:pPr>
        <w:rPr>
          <w:rFonts w:ascii="Times New Roman" w:hAnsi="Times New Roman" w:cs="Times New Roman"/>
        </w:rPr>
      </w:pPr>
      <w:r w:rsidRPr="00A37585">
        <w:rPr>
          <w:rFonts w:ascii="Times New Roman" w:hAnsi="Times New Roman" w:cs="Times New Roman"/>
        </w:rPr>
        <w:t xml:space="preserve">In computer science, problem generator design has traditionally been constrained to specific problem types, lacking flexibility and scalability.  Although traditional approaches such as template matching, database retrieval, and neural networks have their respective strengths in specific scenarios, they show limitations in achieving accuracy, generation flexibility, and scalability across different problem domains.  This research introduces an innovative meta-generator framework that enables users with programming knowledge to define </w:t>
      </w:r>
      <w:del w:id="1" w:author="Goliath Li" w:date="2024-11-26T20:13:00Z">
        <w:r w:rsidRPr="00A37585" w:rsidDel="00A37585">
          <w:rPr>
            <w:rFonts w:ascii="Times New Roman" w:hAnsi="Times New Roman" w:cs="Times New Roman"/>
          </w:rPr>
          <w:delText>computational language rules for specific mathematical problems</w:delText>
        </w:r>
      </w:del>
      <w:ins w:id="2" w:author="Goliath Li" w:date="2024-11-26T20:13:00Z">
        <w:r w:rsidR="00A37585">
          <w:rPr>
            <w:rFonts w:ascii="Times New Roman" w:hAnsi="Times New Roman" w:cs="Times New Roman"/>
          </w:rPr>
          <w:t xml:space="preserve"> an arbitrary mathematical question type as a formal language</w:t>
        </w:r>
      </w:ins>
      <w:r w:rsidRPr="00A37585">
        <w:rPr>
          <w:rFonts w:ascii="Times New Roman" w:hAnsi="Times New Roman" w:cs="Times New Roman"/>
        </w:rPr>
        <w:t xml:space="preserve"> through a specialized metalanguage</w:t>
      </w:r>
      <w:ins w:id="3" w:author="Goliath Li" w:date="2024-11-26T20:13:00Z">
        <w:r w:rsidR="00A37585">
          <w:rPr>
            <w:rFonts w:ascii="Times New Roman" w:hAnsi="Times New Roman" w:cs="Times New Roman"/>
          </w:rPr>
          <w:t>.</w:t>
        </w:r>
      </w:ins>
      <w:del w:id="4" w:author="Goliath Li" w:date="2024-11-26T20:13:00Z">
        <w:r w:rsidRPr="00A37585" w:rsidDel="00A37585">
          <w:rPr>
            <w:rFonts w:ascii="Times New Roman" w:hAnsi="Times New Roman" w:cs="Times New Roman"/>
          </w:rPr>
          <w:delText>,</w:delText>
        </w:r>
      </w:del>
      <w:r w:rsidRPr="00A37585">
        <w:rPr>
          <w:rFonts w:ascii="Times New Roman" w:hAnsi="Times New Roman" w:cs="Times New Roman"/>
        </w:rPr>
        <w:t xml:space="preserve"> </w:t>
      </w:r>
      <w:del w:id="5" w:author="Goliath Li" w:date="2024-11-26T20:13:00Z">
        <w:r w:rsidRPr="00A37585" w:rsidDel="00A37585">
          <w:rPr>
            <w:rFonts w:ascii="Times New Roman" w:hAnsi="Times New Roman" w:cs="Times New Roman"/>
          </w:rPr>
          <w:delText xml:space="preserve">thus </w:delText>
        </w:r>
      </w:del>
      <w:ins w:id="6" w:author="Goliath Li" w:date="2024-11-26T20:13:00Z">
        <w:r w:rsidR="00A37585">
          <w:rPr>
            <w:rFonts w:ascii="Times New Roman" w:hAnsi="Times New Roman" w:cs="Times New Roman"/>
          </w:rPr>
          <w:t>T</w:t>
        </w:r>
        <w:r w:rsidR="00A37585" w:rsidRPr="00A37585">
          <w:rPr>
            <w:rFonts w:ascii="Times New Roman" w:hAnsi="Times New Roman" w:cs="Times New Roman"/>
          </w:rPr>
          <w:t>hus</w:t>
        </w:r>
        <w:r w:rsidR="00A37585">
          <w:rPr>
            <w:rFonts w:ascii="Times New Roman" w:hAnsi="Times New Roman" w:cs="Times New Roman"/>
          </w:rPr>
          <w:t>, our generator</w:t>
        </w:r>
        <w:r w:rsidR="00A37585" w:rsidRPr="00A37585">
          <w:rPr>
            <w:rFonts w:ascii="Times New Roman" w:hAnsi="Times New Roman" w:cs="Times New Roman"/>
          </w:rPr>
          <w:t xml:space="preserve"> </w:t>
        </w:r>
      </w:ins>
      <w:ins w:id="7" w:author="Goliath Li" w:date="2024-11-26T20:15:00Z">
        <w:r w:rsidR="00A37585">
          <w:rPr>
            <w:rFonts w:ascii="Times New Roman" w:hAnsi="Times New Roman" w:cs="Times New Roman"/>
          </w:rPr>
          <w:t xml:space="preserve">enables </w:t>
        </w:r>
      </w:ins>
      <w:del w:id="8" w:author="Goliath Li" w:date="2024-11-26T20:14:00Z">
        <w:r w:rsidRPr="00A37585" w:rsidDel="00A37585">
          <w:rPr>
            <w:rFonts w:ascii="Times New Roman" w:hAnsi="Times New Roman" w:cs="Times New Roman"/>
          </w:rPr>
          <w:delText xml:space="preserve">enabling </w:delText>
        </w:r>
      </w:del>
      <w:r w:rsidRPr="00A37585">
        <w:rPr>
          <w:rFonts w:ascii="Times New Roman" w:hAnsi="Times New Roman" w:cs="Times New Roman"/>
        </w:rPr>
        <w:t>the automatic construction of dedicated generators for these problem types.</w:t>
      </w:r>
    </w:p>
    <w:p w14:paraId="65359824" w14:textId="77777777" w:rsidR="00FF6C64" w:rsidRPr="00A37585" w:rsidRDefault="00FF6C64" w:rsidP="00FF6C64">
      <w:pPr>
        <w:rPr>
          <w:rFonts w:ascii="Times New Roman" w:hAnsi="Times New Roman" w:cs="Times New Roman"/>
        </w:rPr>
      </w:pPr>
    </w:p>
    <w:p w14:paraId="541A87B3" w14:textId="54A872CE" w:rsidR="00FF6C64" w:rsidRPr="00A37585" w:rsidRDefault="00FF6C64" w:rsidP="00FF6C64">
      <w:pPr>
        <w:rPr>
          <w:rFonts w:ascii="Times New Roman" w:hAnsi="Times New Roman" w:cs="Times New Roman"/>
        </w:rPr>
      </w:pPr>
      <w:r w:rsidRPr="00A37585">
        <w:rPr>
          <w:rFonts w:ascii="Times New Roman" w:hAnsi="Times New Roman" w:cs="Times New Roman"/>
        </w:rPr>
        <w:t>This approach transcends the limitations of traditional problem generators, theoretically enabling the automated generation of all computable mathematical problems.  The metalanguage is designed with formal language theory</w:t>
      </w:r>
      <w:del w:id="9" w:author="Goliath Li" w:date="2024-11-26T20:15:00Z">
        <w:r w:rsidRPr="00A37585" w:rsidDel="00A37585">
          <w:rPr>
            <w:rFonts w:ascii="Times New Roman" w:hAnsi="Times New Roman" w:cs="Times New Roman"/>
          </w:rPr>
          <w:delText xml:space="preserve"> principles</w:delText>
        </w:r>
      </w:del>
      <w:r w:rsidRPr="00A37585">
        <w:rPr>
          <w:rFonts w:ascii="Times New Roman" w:hAnsi="Times New Roman" w:cs="Times New Roman"/>
        </w:rPr>
        <w:t xml:space="preserve">, supporting precise syntax definition, semantic rule specification, and constraint declaration.  This work presents the metalanguage design principles, including grammatical rules, semantic parsing mechanisms, and the process of constructing target generators through abstract syntax trees.  The framework implements a two-phase generation </w:t>
      </w:r>
      <w:del w:id="10" w:author="Goliath Li" w:date="2024-11-26T20:16:00Z">
        <w:r w:rsidRPr="00A37585" w:rsidDel="00A37585">
          <w:rPr>
            <w:rFonts w:ascii="Times New Roman" w:hAnsi="Times New Roman" w:cs="Times New Roman"/>
          </w:rPr>
          <w:delText>process</w:delText>
        </w:r>
      </w:del>
      <w:ins w:id="11" w:author="Goliath Li" w:date="2024-11-26T20:16:00Z">
        <w:r w:rsidR="00A37585">
          <w:rPr>
            <w:rFonts w:ascii="Times New Roman" w:hAnsi="Times New Roman" w:cs="Times New Roman"/>
          </w:rPr>
          <w:t>procedure</w:t>
        </w:r>
      </w:ins>
      <w:r w:rsidRPr="00A37585">
        <w:rPr>
          <w:rFonts w:ascii="Times New Roman" w:hAnsi="Times New Roman" w:cs="Times New Roman"/>
        </w:rPr>
        <w:t xml:space="preserve">: first </w:t>
      </w:r>
      <w:del w:id="12" w:author="Goliath Li" w:date="2024-11-26T20:21:00Z">
        <w:r w:rsidRPr="00A37585" w:rsidDel="002F4299">
          <w:rPr>
            <w:rFonts w:ascii="Times New Roman" w:hAnsi="Times New Roman" w:cs="Times New Roman"/>
          </w:rPr>
          <w:delText xml:space="preserve">generating </w:delText>
        </w:r>
      </w:del>
      <w:ins w:id="13" w:author="Goliath Li" w:date="2024-11-26T20:17:00Z">
        <w:r w:rsidR="00A37585" w:rsidRPr="00A37585">
          <w:rPr>
            <w:rFonts w:ascii="Times New Roman" w:hAnsi="Times New Roman" w:cs="Times New Roman"/>
          </w:rPr>
          <w:t>generat</w:t>
        </w:r>
        <w:r w:rsidR="00A37585">
          <w:rPr>
            <w:rFonts w:ascii="Times New Roman" w:hAnsi="Times New Roman" w:cs="Times New Roman"/>
          </w:rPr>
          <w:t>e</w:t>
        </w:r>
        <w:r w:rsidR="00A37585" w:rsidRPr="00A37585">
          <w:rPr>
            <w:rFonts w:ascii="Times New Roman" w:hAnsi="Times New Roman" w:cs="Times New Roman"/>
          </w:rPr>
          <w:t xml:space="preserve"> </w:t>
        </w:r>
      </w:ins>
      <w:r w:rsidRPr="00A37585">
        <w:rPr>
          <w:rFonts w:ascii="Times New Roman" w:hAnsi="Times New Roman" w:cs="Times New Roman"/>
        </w:rPr>
        <w:t xml:space="preserve">problem-specific generators </w:t>
      </w:r>
      <w:del w:id="14" w:author="Goliath Li" w:date="2024-11-26T20:17:00Z">
        <w:r w:rsidRPr="00A37585" w:rsidDel="00A37585">
          <w:rPr>
            <w:rFonts w:ascii="Times New Roman" w:hAnsi="Times New Roman" w:cs="Times New Roman"/>
          </w:rPr>
          <w:delText>based on</w:delText>
        </w:r>
      </w:del>
      <w:ins w:id="15" w:author="Goliath Li" w:date="2024-11-26T20:17:00Z">
        <w:r w:rsidR="00A37585">
          <w:rPr>
            <w:rFonts w:ascii="Times New Roman" w:hAnsi="Times New Roman" w:cs="Times New Roman"/>
          </w:rPr>
          <w:t xml:space="preserve"> from a</w:t>
        </w:r>
      </w:ins>
      <w:r w:rsidRPr="00A37585">
        <w:rPr>
          <w:rFonts w:ascii="Times New Roman" w:hAnsi="Times New Roman" w:cs="Times New Roman"/>
        </w:rPr>
        <w:t xml:space="preserve"> user-defined </w:t>
      </w:r>
      <w:del w:id="16" w:author="Goliath Li" w:date="2024-11-26T20:17:00Z">
        <w:r w:rsidRPr="00A37585" w:rsidDel="00A37585">
          <w:rPr>
            <w:rFonts w:ascii="Times New Roman" w:hAnsi="Times New Roman" w:cs="Times New Roman"/>
          </w:rPr>
          <w:delText>rules</w:delText>
        </w:r>
      </w:del>
      <w:ins w:id="17" w:author="Goliath Li" w:date="2024-11-26T20:17:00Z">
        <w:r w:rsidR="00A37585">
          <w:rPr>
            <w:rFonts w:ascii="Times New Roman" w:hAnsi="Times New Roman" w:cs="Times New Roman"/>
          </w:rPr>
          <w:t xml:space="preserve"> question type specification</w:t>
        </w:r>
      </w:ins>
      <w:r w:rsidRPr="00A37585">
        <w:rPr>
          <w:rFonts w:ascii="Times New Roman" w:hAnsi="Times New Roman" w:cs="Times New Roman"/>
        </w:rPr>
        <w:t xml:space="preserve">, then </w:t>
      </w:r>
      <w:del w:id="18" w:author="Goliath Li" w:date="2024-11-26T20:18:00Z">
        <w:r w:rsidRPr="00A37585" w:rsidDel="00A37585">
          <w:rPr>
            <w:rFonts w:ascii="Times New Roman" w:hAnsi="Times New Roman" w:cs="Times New Roman"/>
          </w:rPr>
          <w:delText xml:space="preserve">using </w:delText>
        </w:r>
      </w:del>
      <w:ins w:id="19" w:author="Goliath Li" w:date="2024-11-26T20:18:00Z">
        <w:r w:rsidR="00A37585" w:rsidRPr="00A37585">
          <w:rPr>
            <w:rFonts w:ascii="Times New Roman" w:hAnsi="Times New Roman" w:cs="Times New Roman"/>
          </w:rPr>
          <w:t>us</w:t>
        </w:r>
        <w:r w:rsidR="00A37585">
          <w:rPr>
            <w:rFonts w:ascii="Times New Roman" w:hAnsi="Times New Roman" w:cs="Times New Roman"/>
          </w:rPr>
          <w:t>e</w:t>
        </w:r>
        <w:r w:rsidR="00A37585" w:rsidRPr="00A37585">
          <w:rPr>
            <w:rFonts w:ascii="Times New Roman" w:hAnsi="Times New Roman" w:cs="Times New Roman"/>
          </w:rPr>
          <w:t xml:space="preserve"> </w:t>
        </w:r>
      </w:ins>
      <w:r w:rsidRPr="00A37585">
        <w:rPr>
          <w:rFonts w:ascii="Times New Roman" w:hAnsi="Times New Roman" w:cs="Times New Roman"/>
        </w:rPr>
        <w:t>these generators to create actual mathematical problems.</w:t>
      </w:r>
    </w:p>
    <w:p w14:paraId="18D4CA14" w14:textId="77777777" w:rsidR="00FF6C64" w:rsidRPr="00A37585" w:rsidRDefault="00FF6C64" w:rsidP="00FF6C64">
      <w:pPr>
        <w:rPr>
          <w:rFonts w:ascii="Times New Roman" w:hAnsi="Times New Roman" w:cs="Times New Roman"/>
        </w:rPr>
      </w:pPr>
    </w:p>
    <w:p w14:paraId="7FD1F918" w14:textId="7F638883" w:rsidR="00976185" w:rsidRPr="00A37585" w:rsidRDefault="00FF6C64" w:rsidP="00FF6C64">
      <w:pPr>
        <w:rPr>
          <w:rFonts w:ascii="Times New Roman" w:hAnsi="Times New Roman" w:cs="Times New Roman"/>
        </w:rPr>
      </w:pPr>
      <w:r w:rsidRPr="00A37585">
        <w:rPr>
          <w:rFonts w:ascii="Times New Roman" w:hAnsi="Times New Roman" w:cs="Times New Roman"/>
        </w:rPr>
        <w:t>This framework establishes a theoretical foundation for problem generation and introduces a potential new paradigm for developing mathematical educational tools.  The system architecture ensures extensibility through modular design, allowing for future additions of new problem types and generation strategies.  Preliminary research indicates promising potential in generating specialized generators for various mathematical problems, with expected strong scalability.  The approach offers significant benefits in education, providing efficient problem generation through detailed definitions and difficulty control.  Furthermore, it supports difficulty customization of problem parameters while maintaining structural consistency.  The framework</w:t>
      </w:r>
      <w:del w:id="20" w:author="Goliath Li" w:date="2024-11-26T20:22:00Z">
        <w:r w:rsidRPr="00A37585" w:rsidDel="002F4299">
          <w:rPr>
            <w:rFonts w:ascii="Times New Roman" w:hAnsi="Times New Roman" w:cs="Times New Roman"/>
          </w:rPr>
          <w:delText>'s</w:delText>
        </w:r>
      </w:del>
      <w:ins w:id="21" w:author="Goliath Li" w:date="2024-11-26T20:22:00Z">
        <w:r w:rsidR="002F4299">
          <w:rPr>
            <w:rFonts w:ascii="Times New Roman" w:hAnsi="Times New Roman" w:cs="Times New Roman"/>
          </w:rPr>
          <w:t xml:space="preserve"> is</w:t>
        </w:r>
      </w:ins>
      <w:r w:rsidRPr="00A37585">
        <w:rPr>
          <w:rFonts w:ascii="Times New Roman" w:hAnsi="Times New Roman" w:cs="Times New Roman"/>
        </w:rPr>
        <w:t xml:space="preserve"> </w:t>
      </w:r>
      <w:del w:id="22" w:author="Goliath Li" w:date="2024-11-26T20:22:00Z">
        <w:r w:rsidRPr="00A37585" w:rsidDel="002F4299">
          <w:rPr>
            <w:rFonts w:ascii="Times New Roman" w:hAnsi="Times New Roman" w:cs="Times New Roman"/>
          </w:rPr>
          <w:delText xml:space="preserve">capability </w:delText>
        </w:r>
      </w:del>
      <w:ins w:id="23" w:author="Goliath Li" w:date="2024-11-26T20:22:00Z">
        <w:r w:rsidR="002F4299" w:rsidRPr="00A37585">
          <w:rPr>
            <w:rFonts w:ascii="Times New Roman" w:hAnsi="Times New Roman" w:cs="Times New Roman"/>
          </w:rPr>
          <w:t>capab</w:t>
        </w:r>
        <w:r w:rsidR="002F4299">
          <w:rPr>
            <w:rFonts w:ascii="Times New Roman" w:hAnsi="Times New Roman" w:cs="Times New Roman"/>
          </w:rPr>
          <w:t>le</w:t>
        </w:r>
        <w:r w:rsidR="002F4299" w:rsidRPr="00A37585">
          <w:rPr>
            <w:rFonts w:ascii="Times New Roman" w:hAnsi="Times New Roman" w:cs="Times New Roman"/>
          </w:rPr>
          <w:t xml:space="preserve"> </w:t>
        </w:r>
      </w:ins>
      <w:del w:id="24" w:author="Goliath Li" w:date="2024-11-26T20:22:00Z">
        <w:r w:rsidRPr="00A37585" w:rsidDel="002F4299">
          <w:rPr>
            <w:rFonts w:ascii="Times New Roman" w:hAnsi="Times New Roman" w:cs="Times New Roman"/>
          </w:rPr>
          <w:delText xml:space="preserve">to </w:delText>
        </w:r>
      </w:del>
      <w:ins w:id="25" w:author="Goliath Li" w:date="2024-11-26T20:22:00Z">
        <w:r w:rsidR="002F4299">
          <w:rPr>
            <w:rFonts w:ascii="Times New Roman" w:hAnsi="Times New Roman" w:cs="Times New Roman"/>
          </w:rPr>
          <w:t>of</w:t>
        </w:r>
        <w:r w:rsidR="002F4299" w:rsidRPr="00A37585">
          <w:rPr>
            <w:rFonts w:ascii="Times New Roman" w:hAnsi="Times New Roman" w:cs="Times New Roman"/>
          </w:rPr>
          <w:t xml:space="preserve"> </w:t>
        </w:r>
      </w:ins>
      <w:del w:id="26" w:author="Goliath Li" w:date="2024-11-26T20:22:00Z">
        <w:r w:rsidRPr="00A37585" w:rsidDel="002F4299">
          <w:rPr>
            <w:rFonts w:ascii="Times New Roman" w:hAnsi="Times New Roman" w:cs="Times New Roman"/>
          </w:rPr>
          <w:delText xml:space="preserve">generate </w:delText>
        </w:r>
      </w:del>
      <w:ins w:id="27" w:author="Goliath Li" w:date="2024-11-26T20:22:00Z">
        <w:r w:rsidR="002F4299" w:rsidRPr="00A37585">
          <w:rPr>
            <w:rFonts w:ascii="Times New Roman" w:hAnsi="Times New Roman" w:cs="Times New Roman"/>
          </w:rPr>
          <w:t>generat</w:t>
        </w:r>
        <w:r w:rsidR="002F4299">
          <w:rPr>
            <w:rFonts w:ascii="Times New Roman" w:hAnsi="Times New Roman" w:cs="Times New Roman"/>
          </w:rPr>
          <w:t>ing</w:t>
        </w:r>
        <w:r w:rsidR="002F4299" w:rsidRPr="00A37585">
          <w:rPr>
            <w:rFonts w:ascii="Times New Roman" w:hAnsi="Times New Roman" w:cs="Times New Roman"/>
          </w:rPr>
          <w:t xml:space="preserve"> </w:t>
        </w:r>
      </w:ins>
      <w:r w:rsidRPr="00A37585">
        <w:rPr>
          <w:rFonts w:ascii="Times New Roman" w:hAnsi="Times New Roman" w:cs="Times New Roman"/>
        </w:rPr>
        <w:t>structurally controlled problems</w:t>
      </w:r>
      <w:ins w:id="28" w:author="Goliath Li" w:date="2024-11-26T20:22:00Z">
        <w:r w:rsidR="002F4299">
          <w:rPr>
            <w:rFonts w:ascii="Times New Roman" w:hAnsi="Times New Roman" w:cs="Times New Roman"/>
          </w:rPr>
          <w:t>, which</w:t>
        </w:r>
      </w:ins>
      <w:r w:rsidRPr="00A37585">
        <w:rPr>
          <w:rFonts w:ascii="Times New Roman" w:hAnsi="Times New Roman" w:cs="Times New Roman"/>
        </w:rPr>
        <w:t xml:space="preserve"> suggests potential applications in both educational assessment and learning environments.</w:t>
      </w:r>
    </w:p>
    <w:sectPr w:rsidR="00976185" w:rsidRPr="00A37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7FEB6" w14:textId="77777777" w:rsidR="001D0595" w:rsidRDefault="001D0595" w:rsidP="00FF6C64">
      <w:r>
        <w:separator/>
      </w:r>
    </w:p>
  </w:endnote>
  <w:endnote w:type="continuationSeparator" w:id="0">
    <w:p w14:paraId="048F43F8" w14:textId="77777777" w:rsidR="001D0595" w:rsidRDefault="001D0595" w:rsidP="00FF6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6B80E" w14:textId="77777777" w:rsidR="001D0595" w:rsidRDefault="001D0595" w:rsidP="00FF6C64">
      <w:r>
        <w:separator/>
      </w:r>
    </w:p>
  </w:footnote>
  <w:footnote w:type="continuationSeparator" w:id="0">
    <w:p w14:paraId="652B0AB5" w14:textId="77777777" w:rsidR="001D0595" w:rsidRDefault="001D0595" w:rsidP="00FF6C6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oliath Li">
    <w15:presenceInfo w15:providerId="Windows Live" w15:userId="f0a03a47c2bfb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11"/>
    <w:rsid w:val="00054501"/>
    <w:rsid w:val="00102C32"/>
    <w:rsid w:val="001D0595"/>
    <w:rsid w:val="0021038D"/>
    <w:rsid w:val="002F4299"/>
    <w:rsid w:val="00350E2D"/>
    <w:rsid w:val="003F59C2"/>
    <w:rsid w:val="00454DA1"/>
    <w:rsid w:val="004850EF"/>
    <w:rsid w:val="004A736C"/>
    <w:rsid w:val="004D0C11"/>
    <w:rsid w:val="006408BF"/>
    <w:rsid w:val="006D65B3"/>
    <w:rsid w:val="007711C3"/>
    <w:rsid w:val="007A22E5"/>
    <w:rsid w:val="008C48E9"/>
    <w:rsid w:val="008E0118"/>
    <w:rsid w:val="00965234"/>
    <w:rsid w:val="00976185"/>
    <w:rsid w:val="00A37585"/>
    <w:rsid w:val="00B84721"/>
    <w:rsid w:val="00BA0B2A"/>
    <w:rsid w:val="00C530D0"/>
    <w:rsid w:val="00E96D6F"/>
    <w:rsid w:val="00F36B3C"/>
    <w:rsid w:val="00FE2F69"/>
    <w:rsid w:val="00FF6C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63E98"/>
  <w15:chartTrackingRefBased/>
  <w15:docId w15:val="{0638C88F-3017-47BD-A13E-C3CB3037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C64"/>
    <w:pPr>
      <w:tabs>
        <w:tab w:val="center" w:pos="4153"/>
        <w:tab w:val="right" w:pos="8306"/>
      </w:tabs>
      <w:snapToGrid w:val="0"/>
      <w:jc w:val="center"/>
    </w:pPr>
    <w:rPr>
      <w:sz w:val="18"/>
      <w:szCs w:val="18"/>
    </w:rPr>
  </w:style>
  <w:style w:type="character" w:customStyle="1" w:styleId="a4">
    <w:name w:val="页眉 字符"/>
    <w:basedOn w:val="a0"/>
    <w:link w:val="a3"/>
    <w:uiPriority w:val="99"/>
    <w:rsid w:val="00FF6C64"/>
    <w:rPr>
      <w:sz w:val="18"/>
      <w:szCs w:val="18"/>
    </w:rPr>
  </w:style>
  <w:style w:type="paragraph" w:styleId="a5">
    <w:name w:val="footer"/>
    <w:basedOn w:val="a"/>
    <w:link w:val="a6"/>
    <w:uiPriority w:val="99"/>
    <w:unhideWhenUsed/>
    <w:rsid w:val="00FF6C64"/>
    <w:pPr>
      <w:tabs>
        <w:tab w:val="center" w:pos="4153"/>
        <w:tab w:val="right" w:pos="8306"/>
      </w:tabs>
      <w:snapToGrid w:val="0"/>
      <w:jc w:val="left"/>
    </w:pPr>
    <w:rPr>
      <w:sz w:val="18"/>
      <w:szCs w:val="18"/>
    </w:rPr>
  </w:style>
  <w:style w:type="character" w:customStyle="1" w:styleId="a6">
    <w:name w:val="页脚 字符"/>
    <w:basedOn w:val="a0"/>
    <w:link w:val="a5"/>
    <w:uiPriority w:val="99"/>
    <w:rsid w:val="00FF6C64"/>
    <w:rPr>
      <w:sz w:val="18"/>
      <w:szCs w:val="18"/>
    </w:rPr>
  </w:style>
  <w:style w:type="paragraph" w:customStyle="1" w:styleId="1">
    <w:name w:val="题注1"/>
    <w:basedOn w:val="a"/>
    <w:next w:val="a"/>
    <w:rsid w:val="006D65B3"/>
    <w:pPr>
      <w:widowControl/>
      <w:tabs>
        <w:tab w:val="left" w:pos="567"/>
        <w:tab w:val="left" w:pos="960"/>
        <w:tab w:val="left" w:pos="1440"/>
        <w:tab w:val="left" w:pos="2268"/>
        <w:tab w:val="left" w:pos="3261"/>
        <w:tab w:val="left" w:pos="5670"/>
        <w:tab w:val="right" w:leader="dot" w:pos="6804"/>
        <w:tab w:val="left" w:pos="7655"/>
        <w:tab w:val="center" w:pos="8505"/>
      </w:tabs>
      <w:suppressAutoHyphens/>
      <w:spacing w:before="60" w:after="60" w:line="240" w:lineRule="atLeast"/>
      <w:ind w:left="-600" w:right="10" w:firstLine="40"/>
      <w:textAlignment w:val="baseline"/>
    </w:pPr>
    <w:rPr>
      <w:rFonts w:ascii="Times New Roman" w:eastAsia="MingLiU" w:hAnsi="Times New Roman" w:cs="Times New Roman"/>
      <w:kern w:val="0"/>
      <w:sz w:val="26"/>
      <w:szCs w:val="20"/>
      <w:u w:val="single"/>
      <w:lang w:eastAsia="ar-SA"/>
    </w:rPr>
  </w:style>
  <w:style w:type="paragraph" w:styleId="a7">
    <w:name w:val="Revision"/>
    <w:hidden/>
    <w:uiPriority w:val="99"/>
    <w:semiHidden/>
    <w:rsid w:val="00FE2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哲源 张</dc:creator>
  <cp:keywords/>
  <dc:description/>
  <cp:lastModifiedBy>胡 睿杰</cp:lastModifiedBy>
  <cp:revision>2</cp:revision>
  <dcterms:created xsi:type="dcterms:W3CDTF">2024-11-26T12:31:00Z</dcterms:created>
  <dcterms:modified xsi:type="dcterms:W3CDTF">2024-11-26T12:31:00Z</dcterms:modified>
</cp:coreProperties>
</file>